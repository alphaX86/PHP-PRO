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97E2" w14:textId="77777777" w:rsidR="00CC7BF6" w:rsidRDefault="00CB06F3" w:rsidP="00CB06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 PROJECT</w:t>
      </w:r>
    </w:p>
    <w:p w14:paraId="495A7139" w14:textId="77777777" w:rsidR="00CB06F3" w:rsidRDefault="00CC7BF6" w:rsidP="00CB06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IT Essentials Lab</w:t>
      </w:r>
    </w:p>
    <w:p w14:paraId="2DB6736C" w14:textId="77777777" w:rsidR="00CB06F3" w:rsidRDefault="00CB06F3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Aadhitya A</w:t>
      </w:r>
    </w:p>
    <w:p w14:paraId="4B76B64C" w14:textId="77777777" w:rsidR="00CB06F3" w:rsidRDefault="00CB06F3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Roll No: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2019506001</w:t>
      </w:r>
    </w:p>
    <w:p w14:paraId="243C6710" w14:textId="77777777" w:rsidR="00B21261" w:rsidRDefault="00B21261" w:rsidP="00CB06F3">
      <w:pPr>
        <w:rPr>
          <w:sz w:val="32"/>
          <w:szCs w:val="32"/>
        </w:rPr>
      </w:pPr>
      <w:r w:rsidRPr="00B21261">
        <w:rPr>
          <w:b/>
          <w:sz w:val="32"/>
          <w:szCs w:val="32"/>
          <w:u w:val="single"/>
        </w:rPr>
        <w:t>Department:</w:t>
      </w:r>
      <w:r>
        <w:rPr>
          <w:b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IT</w:t>
      </w:r>
    </w:p>
    <w:p w14:paraId="3C4AA867" w14:textId="77777777" w:rsidR="00B21261" w:rsidRPr="00B21261" w:rsidRDefault="00B21261" w:rsidP="00CB06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Year of study:</w:t>
      </w:r>
      <w:r>
        <w:rPr>
          <w:sz w:val="32"/>
          <w:szCs w:val="32"/>
        </w:rPr>
        <w:t xml:space="preserve"> First year (2</w:t>
      </w:r>
      <w:r w:rsidRPr="00B2126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SEM)</w:t>
      </w:r>
    </w:p>
    <w:p w14:paraId="172B5E39" w14:textId="77777777" w:rsidR="00DA644C" w:rsidRPr="00CC7BF6" w:rsidRDefault="00CB06F3" w:rsidP="00CB06F3">
      <w:pPr>
        <w:rPr>
          <w:b/>
          <w:sz w:val="32"/>
          <w:szCs w:val="32"/>
          <w:u w:val="single"/>
        </w:rPr>
      </w:pPr>
      <w:r w:rsidRPr="00CC7BF6">
        <w:rPr>
          <w:b/>
          <w:sz w:val="32"/>
          <w:szCs w:val="32"/>
          <w:u w:val="single"/>
        </w:rPr>
        <w:t>Title of the project:</w:t>
      </w:r>
    </w:p>
    <w:p w14:paraId="75CA6C46" w14:textId="77777777" w:rsidR="00DA644C" w:rsidRPr="00DA644C" w:rsidRDefault="00CB06F3" w:rsidP="00DA644C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B77AF">
        <w:rPr>
          <w:b/>
          <w:sz w:val="32"/>
          <w:szCs w:val="32"/>
        </w:rPr>
        <w:t xml:space="preserve">Health Service </w:t>
      </w:r>
      <w:proofErr w:type="gramStart"/>
      <w:r w:rsidR="00CB77AF">
        <w:rPr>
          <w:b/>
          <w:sz w:val="32"/>
          <w:szCs w:val="32"/>
        </w:rPr>
        <w:t>Website</w:t>
      </w:r>
      <w:r w:rsidR="00DA644C">
        <w:rPr>
          <w:b/>
          <w:sz w:val="32"/>
          <w:szCs w:val="32"/>
        </w:rPr>
        <w:t>(</w:t>
      </w:r>
      <w:proofErr w:type="gramEnd"/>
      <w:r w:rsidR="00DA644C">
        <w:rPr>
          <w:b/>
          <w:sz w:val="32"/>
          <w:szCs w:val="32"/>
        </w:rPr>
        <w:t>using PHP and MySQL)</w:t>
      </w:r>
    </w:p>
    <w:p w14:paraId="71A8A2C7" w14:textId="77777777" w:rsidR="00CB06F3" w:rsidRPr="00CC7BF6" w:rsidRDefault="00CC7BF6" w:rsidP="00CB06F3">
      <w:pPr>
        <w:rPr>
          <w:b/>
          <w:sz w:val="32"/>
          <w:szCs w:val="32"/>
          <w:u w:val="single"/>
        </w:rPr>
      </w:pPr>
      <w:r w:rsidRPr="00CC7BF6">
        <w:rPr>
          <w:b/>
          <w:sz w:val="32"/>
          <w:szCs w:val="32"/>
          <w:u w:val="single"/>
        </w:rPr>
        <w:t>Description</w:t>
      </w:r>
      <w:r w:rsidR="00CB06F3" w:rsidRPr="00CC7BF6">
        <w:rPr>
          <w:b/>
          <w:sz w:val="32"/>
          <w:szCs w:val="32"/>
          <w:u w:val="single"/>
        </w:rPr>
        <w:t>:</w:t>
      </w:r>
    </w:p>
    <w:p w14:paraId="6D79951D" w14:textId="77777777" w:rsidR="00CB77AF" w:rsidRDefault="00CB06F3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b/>
          <w:sz w:val="32"/>
          <w:szCs w:val="32"/>
        </w:rPr>
        <w:tab/>
      </w:r>
      <w:r w:rsidR="00CC7BF6">
        <w:rPr>
          <w:sz w:val="32"/>
          <w:szCs w:val="32"/>
        </w:rPr>
        <w:t xml:space="preserve"> </w:t>
      </w:r>
      <w:r w:rsidR="00CB77AF">
        <w:rPr>
          <w:rFonts w:ascii="Segoe UI" w:hAnsi="Segoe UI" w:cs="Segoe UI"/>
          <w:color w:val="24292E"/>
        </w:rPr>
        <w:t>My mini project is basically a health service website. This site provides enough necessary info about health to the client. This site also has a form which integrates with MySQL and stores on it. And yes, no direct contact of user is required for DB creation!!(</w:t>
      </w:r>
      <w:proofErr w:type="spellStart"/>
      <w:r w:rsidR="00CB77AF">
        <w:rPr>
          <w:rFonts w:ascii="Segoe UI" w:hAnsi="Segoe UI" w:cs="Segoe UI"/>
          <w:color w:val="24292E"/>
        </w:rPr>
        <w:t>ie</w:t>
      </w:r>
      <w:proofErr w:type="spellEnd"/>
      <w:r w:rsidR="00CB77AF">
        <w:rPr>
          <w:rFonts w:ascii="Segoe UI" w:hAnsi="Segoe UI" w:cs="Segoe UI"/>
          <w:color w:val="24292E"/>
        </w:rPr>
        <w:t>., No need of creating a Database, the site automatically creates itself</w:t>
      </w:r>
      <w:r w:rsidR="00EA1F23">
        <w:rPr>
          <w:rFonts w:ascii="Segoe UI" w:hAnsi="Segoe UI" w:cs="Segoe UI"/>
          <w:color w:val="24292E"/>
        </w:rPr>
        <w:t>*</w:t>
      </w:r>
      <w:r w:rsidR="00CB77AF">
        <w:rPr>
          <w:rFonts w:ascii="Segoe UI" w:hAnsi="Segoe UI" w:cs="Segoe UI"/>
          <w:color w:val="24292E"/>
        </w:rPr>
        <w:t>)</w:t>
      </w:r>
      <w:r w:rsidR="00EA1F23">
        <w:rPr>
          <w:rFonts w:ascii="Segoe UI" w:hAnsi="Segoe UI" w:cs="Segoe UI"/>
          <w:color w:val="24292E"/>
        </w:rPr>
        <w:t>.</w:t>
      </w:r>
    </w:p>
    <w:p w14:paraId="6C5A7E3B" w14:textId="226CA730" w:rsidR="00747091" w:rsidRPr="00747091" w:rsidRDefault="00747091" w:rsidP="00CB77AF">
      <w:pPr>
        <w:pStyle w:val="NormalWeb"/>
        <w:shd w:val="clear" w:color="auto" w:fill="FFFFFF"/>
        <w:spacing w:before="0" w:beforeAutospacing="0" w:after="240" w:afterAutospacing="0"/>
        <w:rPr>
          <w:ins w:id="0" w:author="admin" w:date="2020-03-31T15:57:00Z"/>
          <w:rFonts w:ascii="Segoe UI" w:hAnsi="Segoe UI" w:cs="Segoe UI"/>
          <w:color w:val="24292E"/>
        </w:rPr>
      </w:pPr>
      <w:ins w:id="1" w:author="admin" w:date="2020-03-31T15:57:00Z">
        <w:r w:rsidRPr="00747091">
          <w:rPr>
            <w:rFonts w:ascii="Segoe UI" w:hAnsi="Segoe UI" w:cs="Segoe UI"/>
            <w:color w:val="24292E"/>
            <w:u w:val="single"/>
          </w:rPr>
          <w:t>Home page address</w:t>
        </w:r>
        <w:r>
          <w:rPr>
            <w:rFonts w:ascii="Segoe UI" w:hAnsi="Segoe UI" w:cs="Segoe UI"/>
            <w:color w:val="24292E"/>
          </w:rPr>
          <w:t xml:space="preserve">: </w:t>
        </w:r>
        <w:r>
          <w:rPr>
            <w:rFonts w:ascii="Segoe UI" w:hAnsi="Segoe UI" w:cs="Segoe UI"/>
            <w:b/>
            <w:color w:val="24292E"/>
          </w:rPr>
          <w:t>localhost/</w:t>
        </w:r>
        <w:proofErr w:type="spellStart"/>
        <w:r>
          <w:rPr>
            <w:rFonts w:ascii="Segoe UI" w:hAnsi="Segoe UI" w:cs="Segoe UI"/>
            <w:b/>
            <w:color w:val="24292E"/>
          </w:rPr>
          <w:t>Home.php</w:t>
        </w:r>
      </w:ins>
      <w:proofErr w:type="spellEnd"/>
      <w:r w:rsidR="00C10ED4">
        <w:rPr>
          <w:rFonts w:ascii="Segoe UI" w:hAnsi="Segoe UI" w:cs="Segoe UI"/>
          <w:b/>
          <w:color w:val="24292E"/>
        </w:rPr>
        <w:t xml:space="preserve"> (or) localhost/2019506001/</w:t>
      </w:r>
      <w:proofErr w:type="spellStart"/>
      <w:r w:rsidR="00C10ED4">
        <w:rPr>
          <w:rFonts w:ascii="Segoe UI" w:hAnsi="Segoe UI" w:cs="Segoe UI"/>
          <w:b/>
          <w:color w:val="24292E"/>
        </w:rPr>
        <w:t>Home.php</w:t>
      </w:r>
      <w:proofErr w:type="spellEnd"/>
      <w:r w:rsidR="00C10ED4">
        <w:rPr>
          <w:rFonts w:ascii="Segoe UI" w:hAnsi="Segoe UI" w:cs="Segoe UI"/>
          <w:b/>
          <w:color w:val="24292E"/>
        </w:rPr>
        <w:t xml:space="preserve"> (if you’ve included the folder itself)</w:t>
      </w:r>
    </w:p>
    <w:p w14:paraId="66A991A5" w14:textId="77777777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site also contains provision of ADMIN privilege to view the entries of Database. (Present in right side of Navigation bar of website)</w:t>
      </w:r>
    </w:p>
    <w:p w14:paraId="12455CA8" w14:textId="77777777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ADMIN Login:</w:t>
      </w:r>
    </w:p>
    <w:p w14:paraId="0A005A39" w14:textId="3D56B394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10ED4">
        <w:rPr>
          <w:rStyle w:val="Strong"/>
          <w:rFonts w:ascii="Segoe UI" w:hAnsi="Segoe UI" w:cs="Segoe UI"/>
          <w:color w:val="24292E"/>
          <w:u w:val="single"/>
        </w:rPr>
        <w:t>Username</w:t>
      </w:r>
      <w:r>
        <w:rPr>
          <w:rStyle w:val="Strong"/>
          <w:rFonts w:ascii="Segoe UI" w:hAnsi="Segoe UI" w:cs="Segoe UI"/>
          <w:color w:val="24292E"/>
        </w:rPr>
        <w:t>:</w:t>
      </w:r>
      <w:r w:rsidR="00C10ED4"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24292E"/>
        </w:rPr>
        <w:t>admin</w:t>
      </w:r>
    </w:p>
    <w:p w14:paraId="4A91F13B" w14:textId="4234181F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color w:val="24292E"/>
        </w:rPr>
      </w:pPr>
      <w:r w:rsidRPr="00C10ED4">
        <w:rPr>
          <w:rStyle w:val="Strong"/>
          <w:rFonts w:ascii="Segoe UI" w:hAnsi="Segoe UI" w:cs="Segoe UI"/>
          <w:color w:val="24292E"/>
          <w:u w:val="single"/>
        </w:rPr>
        <w:t>Password</w:t>
      </w:r>
      <w:r>
        <w:rPr>
          <w:rStyle w:val="Strong"/>
          <w:rFonts w:ascii="Segoe UI" w:hAnsi="Segoe UI" w:cs="Segoe UI"/>
          <w:color w:val="24292E"/>
        </w:rPr>
        <w:t>:</w:t>
      </w:r>
      <w:r w:rsidR="00C10ED4">
        <w:rPr>
          <w:rStyle w:val="Strong"/>
          <w:rFonts w:ascii="Segoe UI" w:hAnsi="Segoe UI" w:cs="Segoe UI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24292E"/>
        </w:rPr>
        <w:t>1234</w:t>
      </w:r>
    </w:p>
    <w:p w14:paraId="5BE04AEF" w14:textId="638E318E" w:rsidR="002E6994" w:rsidRPr="002E6994" w:rsidRDefault="002E6994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C9727B">
        <w:rPr>
          <w:rStyle w:val="Emphasis"/>
          <w:rFonts w:ascii="Segoe UI" w:hAnsi="Segoe UI" w:cs="Segoe UI"/>
          <w:b/>
          <w:bCs/>
          <w:i w:val="0"/>
          <w:color w:val="24292E"/>
          <w:u w:val="single"/>
        </w:rPr>
        <w:t>WARNING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:</w:t>
      </w:r>
      <w:r w:rsidR="00FC0B52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TO OPEN ADMIN PAGE, ATLEAST ON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E COMPLETE ENTRY IS REQUIRED </w:t>
      </w:r>
      <w:r>
        <w:rPr>
          <w:rStyle w:val="Emphasis"/>
          <w:rFonts w:ascii="Segoe UI" w:hAnsi="Segoe UI" w:cs="Segoe UI"/>
          <w:b/>
          <w:bCs/>
          <w:i w:val="0"/>
          <w:color w:val="24292E"/>
        </w:rPr>
        <w:t>IN FORM.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ELSE, it’ll result as an error</w:t>
      </w:r>
      <w:r w:rsidR="00C10ED4">
        <w:rPr>
          <w:rStyle w:val="Emphasis"/>
          <w:rFonts w:ascii="Segoe UI" w:hAnsi="Segoe UI" w:cs="Segoe UI"/>
          <w:b/>
          <w:bCs/>
          <w:i w:val="0"/>
          <w:color w:val="24292E"/>
        </w:rPr>
        <w:t xml:space="preserve"> </w:t>
      </w:r>
      <w:r w:rsidR="00545329">
        <w:rPr>
          <w:rStyle w:val="Emphasis"/>
          <w:rFonts w:ascii="Segoe UI" w:hAnsi="Segoe UI" w:cs="Segoe UI"/>
          <w:b/>
          <w:bCs/>
          <w:i w:val="0"/>
          <w:color w:val="24292E"/>
        </w:rPr>
        <w:t>(FIRST TIME ONLY)</w:t>
      </w:r>
    </w:p>
    <w:p w14:paraId="46A79F3F" w14:textId="77777777" w:rsidR="00CB77AF" w:rsidRDefault="00CB77AF" w:rsidP="00CB77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For personal reasons, this PHP application runs only on localhost (</w:t>
      </w:r>
      <w:proofErr w:type="spellStart"/>
      <w:r>
        <w:rPr>
          <w:rStyle w:val="Strong"/>
          <w:rFonts w:ascii="Segoe UI" w:hAnsi="Segoe UI" w:cs="Segoe UI"/>
          <w:color w:val="24292E"/>
        </w:rPr>
        <w:t>ie</w:t>
      </w:r>
      <w:proofErr w:type="spellEnd"/>
      <w:r>
        <w:rPr>
          <w:rStyle w:val="Strong"/>
          <w:rFonts w:ascii="Segoe UI" w:hAnsi="Segoe UI" w:cs="Segoe UI"/>
          <w:color w:val="24292E"/>
        </w:rPr>
        <w:t>., within a PC) and it's not ready for global hosting!!!</w:t>
      </w:r>
    </w:p>
    <w:p w14:paraId="2795075C" w14:textId="77777777"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>This project is created to spread awareness about Health issue to the general public.</w:t>
      </w:r>
    </w:p>
    <w:p w14:paraId="1B48153D" w14:textId="77777777" w:rsidR="00CC7BF6" w:rsidRDefault="00CC7BF6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lastRenderedPageBreak/>
        <w:t>Prerequisites: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PHP, MySQL</w:t>
      </w:r>
      <w:r w:rsidR="00CB77AF">
        <w:rPr>
          <w:sz w:val="32"/>
          <w:szCs w:val="32"/>
        </w:rPr>
        <w:t>, XAMPP</w:t>
      </w:r>
    </w:p>
    <w:p w14:paraId="37637D35" w14:textId="77777777" w:rsidR="00CB06F3" w:rsidRDefault="00CC7BF6" w:rsidP="00CB06F3">
      <w:pPr>
        <w:rPr>
          <w:sz w:val="32"/>
          <w:szCs w:val="32"/>
        </w:rPr>
      </w:pPr>
      <w:r w:rsidRPr="00CC7BF6">
        <w:rPr>
          <w:b/>
          <w:sz w:val="32"/>
          <w:szCs w:val="32"/>
          <w:u w:val="single"/>
        </w:rPr>
        <w:t>Project type: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Core (Solo-based)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7EC72EFF" w14:textId="70142509" w:rsidR="00CB77AF" w:rsidRDefault="00CB77AF" w:rsidP="00CB06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References Used:</w:t>
      </w:r>
      <w:r>
        <w:rPr>
          <w:sz w:val="32"/>
          <w:szCs w:val="32"/>
        </w:rPr>
        <w:t xml:space="preserve"> WHO,</w:t>
      </w:r>
      <w:r w:rsidR="00A43873">
        <w:rPr>
          <w:sz w:val="32"/>
          <w:szCs w:val="32"/>
        </w:rPr>
        <w:t xml:space="preserve"> </w:t>
      </w:r>
      <w:bookmarkStart w:id="2" w:name="_GoBack"/>
      <w:bookmarkEnd w:id="2"/>
      <w:r>
        <w:rPr>
          <w:sz w:val="32"/>
          <w:szCs w:val="32"/>
        </w:rPr>
        <w:t>Google</w:t>
      </w:r>
    </w:p>
    <w:p w14:paraId="2707C4C3" w14:textId="77777777" w:rsidR="00A43873" w:rsidRDefault="00A43873" w:rsidP="00CB06F3">
      <w:pPr>
        <w:rPr>
          <w:sz w:val="32"/>
          <w:szCs w:val="32"/>
        </w:rPr>
      </w:pPr>
    </w:p>
    <w:p w14:paraId="3A62D72F" w14:textId="77777777" w:rsidR="003970AD" w:rsidRPr="003970AD" w:rsidRDefault="003970AD" w:rsidP="00CB06F3">
      <w:pPr>
        <w:rPr>
          <w:sz w:val="32"/>
          <w:szCs w:val="32"/>
        </w:rPr>
      </w:pPr>
      <w:r>
        <w:rPr>
          <w:b/>
          <w:sz w:val="32"/>
          <w:szCs w:val="32"/>
        </w:rPr>
        <w:t>FAQ</w:t>
      </w:r>
    </w:p>
    <w:p w14:paraId="7CE60B4D" w14:textId="77777777" w:rsidR="00CB77AF" w:rsidRDefault="00CB77AF" w:rsidP="00CB06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Does User need to create a DB?</w:t>
      </w:r>
    </w:p>
    <w:p w14:paraId="204C7206" w14:textId="77777777"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ab/>
        <w:t>No. The User need not create a DB in his/her system.</w:t>
      </w:r>
    </w:p>
    <w:p w14:paraId="2FBF1D22" w14:textId="77777777" w:rsidR="00CB77AF" w:rsidRDefault="00CB77AF" w:rsidP="00CB06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Is the site ready for global-hosting?</w:t>
      </w:r>
    </w:p>
    <w:p w14:paraId="51CD69BB" w14:textId="77777777" w:rsidR="00CB77AF" w:rsidRDefault="00CB77AF" w:rsidP="00CB06F3">
      <w:pPr>
        <w:rPr>
          <w:sz w:val="32"/>
          <w:szCs w:val="32"/>
        </w:rPr>
      </w:pPr>
      <w:r>
        <w:rPr>
          <w:sz w:val="32"/>
          <w:szCs w:val="32"/>
        </w:rPr>
        <w:tab/>
        <w:t>For now, it works only within a system, but due to copyright and other issues, the site isn’t ready for global hosting</w:t>
      </w:r>
      <w:r w:rsidR="003970AD">
        <w:rPr>
          <w:sz w:val="32"/>
          <w:szCs w:val="32"/>
        </w:rPr>
        <w:t>.</w:t>
      </w:r>
    </w:p>
    <w:p w14:paraId="505E169B" w14:textId="4FA590CE" w:rsidR="003970AD" w:rsidRDefault="00C10ED4" w:rsidP="00CB06F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 I require net connection to see the page?</w:t>
      </w:r>
    </w:p>
    <w:p w14:paraId="1DB11CE8" w14:textId="4F55D034" w:rsidR="00C10ED4" w:rsidRDefault="00C10ED4" w:rsidP="00CB06F3">
      <w:pPr>
        <w:rPr>
          <w:sz w:val="32"/>
          <w:szCs w:val="32"/>
        </w:rPr>
      </w:pPr>
      <w:r>
        <w:rPr>
          <w:sz w:val="32"/>
          <w:szCs w:val="32"/>
        </w:rPr>
        <w:tab/>
        <w:t>Obviously, no. But you may experience errors on live stats map and other things like images. So, it’s advised to see the page with internet connection.</w:t>
      </w:r>
    </w:p>
    <w:p w14:paraId="2A214C1C" w14:textId="77777777" w:rsidR="004C0938" w:rsidRPr="00C10ED4" w:rsidRDefault="004C0938" w:rsidP="00CB06F3">
      <w:pPr>
        <w:rPr>
          <w:sz w:val="32"/>
          <w:szCs w:val="32"/>
        </w:rPr>
      </w:pPr>
    </w:p>
    <w:p w14:paraId="449612D2" w14:textId="23D026D0" w:rsidR="00CB77AF" w:rsidRDefault="00856207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start the PHP page:</w:t>
      </w:r>
    </w:p>
    <w:p w14:paraId="036DB549" w14:textId="5C14359F" w:rsidR="00856207" w:rsidRDefault="00856207" w:rsidP="00CB06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1: </w:t>
      </w:r>
      <w:r>
        <w:rPr>
          <w:sz w:val="32"/>
          <w:szCs w:val="32"/>
        </w:rPr>
        <w:t>Extract the folder using WinRAR or any method</w:t>
      </w:r>
    </w:p>
    <w:p w14:paraId="0E5A0588" w14:textId="2DDF9684" w:rsidR="00856207" w:rsidRDefault="00856207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>
        <w:rPr>
          <w:sz w:val="32"/>
          <w:szCs w:val="32"/>
        </w:rPr>
        <w:t xml:space="preserve">Copy the folder in the path </w:t>
      </w:r>
      <w:r>
        <w:rPr>
          <w:b/>
          <w:bCs/>
          <w:sz w:val="32"/>
          <w:szCs w:val="32"/>
        </w:rPr>
        <w:t>C://xampp/htdocs/</w:t>
      </w:r>
    </w:p>
    <w:p w14:paraId="759E01D1" w14:textId="165D176C" w:rsidR="00856207" w:rsidRDefault="00856207" w:rsidP="00CB06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3:</w:t>
      </w:r>
      <w:r>
        <w:rPr>
          <w:sz w:val="32"/>
          <w:szCs w:val="32"/>
        </w:rPr>
        <w:t xml:space="preserve"> Start XAMPP Control Panel</w:t>
      </w:r>
    </w:p>
    <w:p w14:paraId="0C584DC0" w14:textId="2DBED010" w:rsidR="00856207" w:rsidRDefault="00856207" w:rsidP="00CB06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4: </w:t>
      </w:r>
      <w:r>
        <w:rPr>
          <w:sz w:val="32"/>
          <w:szCs w:val="32"/>
        </w:rPr>
        <w:t xml:space="preserve">Turn on the options </w:t>
      </w:r>
      <w:r>
        <w:rPr>
          <w:b/>
          <w:bCs/>
          <w:sz w:val="32"/>
          <w:szCs w:val="32"/>
        </w:rPr>
        <w:t xml:space="preserve">Apache </w:t>
      </w:r>
      <w:r>
        <w:rPr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>MySQL</w:t>
      </w:r>
    </w:p>
    <w:p w14:paraId="0C40C8B0" w14:textId="2C9C3651" w:rsidR="00856207" w:rsidRPr="00856207" w:rsidRDefault="00856207" w:rsidP="00CB06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5: </w:t>
      </w:r>
      <w:r>
        <w:rPr>
          <w:sz w:val="32"/>
          <w:szCs w:val="32"/>
        </w:rPr>
        <w:t xml:space="preserve">START THE PHP using the path </w:t>
      </w:r>
      <w:r>
        <w:rPr>
          <w:b/>
          <w:bCs/>
          <w:sz w:val="32"/>
          <w:szCs w:val="32"/>
        </w:rPr>
        <w:t>localhost/2019506001/</w:t>
      </w:r>
      <w:proofErr w:type="spellStart"/>
      <w:r>
        <w:rPr>
          <w:b/>
          <w:bCs/>
          <w:sz w:val="32"/>
          <w:szCs w:val="32"/>
        </w:rPr>
        <w:t>Home.php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in the browser. That’s it! </w:t>
      </w:r>
    </w:p>
    <w:sectPr w:rsidR="00856207" w:rsidRPr="00856207" w:rsidSect="00CB77AF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DDDC" w14:textId="77777777" w:rsidR="003D1EDF" w:rsidRDefault="003D1EDF" w:rsidP="00CB77AF">
      <w:pPr>
        <w:spacing w:after="0" w:line="240" w:lineRule="auto"/>
      </w:pPr>
      <w:r>
        <w:separator/>
      </w:r>
    </w:p>
  </w:endnote>
  <w:endnote w:type="continuationSeparator" w:id="0">
    <w:p w14:paraId="1660390A" w14:textId="77777777" w:rsidR="003D1EDF" w:rsidRDefault="003D1EDF" w:rsidP="00CB77AF">
      <w:pPr>
        <w:spacing w:after="0" w:line="240" w:lineRule="auto"/>
      </w:pPr>
      <w:r>
        <w:continuationSeparator/>
      </w:r>
    </w:p>
  </w:endnote>
  <w:endnote w:type="continuationNotice" w:id="1">
    <w:p w14:paraId="2EEE7A84" w14:textId="77777777" w:rsidR="003D1EDF" w:rsidRDefault="003D1E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C5E8" w14:textId="77777777" w:rsidR="000E6036" w:rsidRDefault="000E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0E02" w14:textId="77777777" w:rsidR="003D1EDF" w:rsidRDefault="003D1EDF" w:rsidP="00CB77AF">
      <w:pPr>
        <w:spacing w:after="0" w:line="240" w:lineRule="auto"/>
      </w:pPr>
      <w:r>
        <w:separator/>
      </w:r>
    </w:p>
  </w:footnote>
  <w:footnote w:type="continuationSeparator" w:id="0">
    <w:p w14:paraId="29250A79" w14:textId="77777777" w:rsidR="003D1EDF" w:rsidRDefault="003D1EDF" w:rsidP="00CB77AF">
      <w:pPr>
        <w:spacing w:after="0" w:line="240" w:lineRule="auto"/>
      </w:pPr>
      <w:r>
        <w:continuationSeparator/>
      </w:r>
    </w:p>
  </w:footnote>
  <w:footnote w:type="continuationNotice" w:id="1">
    <w:p w14:paraId="2690A18C" w14:textId="77777777" w:rsidR="003D1EDF" w:rsidRDefault="003D1E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2526F" w14:textId="77777777" w:rsidR="000E6036" w:rsidRDefault="000E60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6F3"/>
    <w:rsid w:val="000E6036"/>
    <w:rsid w:val="002E6994"/>
    <w:rsid w:val="00314774"/>
    <w:rsid w:val="003970AD"/>
    <w:rsid w:val="003A73B4"/>
    <w:rsid w:val="003D1EDF"/>
    <w:rsid w:val="003D7D05"/>
    <w:rsid w:val="004C0938"/>
    <w:rsid w:val="00545329"/>
    <w:rsid w:val="00604A55"/>
    <w:rsid w:val="00624803"/>
    <w:rsid w:val="00747091"/>
    <w:rsid w:val="00856207"/>
    <w:rsid w:val="009C3303"/>
    <w:rsid w:val="00A43873"/>
    <w:rsid w:val="00B07071"/>
    <w:rsid w:val="00B21261"/>
    <w:rsid w:val="00C10ED4"/>
    <w:rsid w:val="00C9727B"/>
    <w:rsid w:val="00CB06F3"/>
    <w:rsid w:val="00CB77AF"/>
    <w:rsid w:val="00CC7BF6"/>
    <w:rsid w:val="00DA644C"/>
    <w:rsid w:val="00DF1DB9"/>
    <w:rsid w:val="00EA1F23"/>
    <w:rsid w:val="00F747D5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5948D"/>
  <w15:docId w15:val="{DFC2CB5D-1C23-4869-BC5D-D519E758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AF"/>
  </w:style>
  <w:style w:type="paragraph" w:styleId="Footer">
    <w:name w:val="footer"/>
    <w:basedOn w:val="Normal"/>
    <w:link w:val="FooterChar"/>
    <w:uiPriority w:val="99"/>
    <w:unhideWhenUsed/>
    <w:rsid w:val="00CB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AF"/>
  </w:style>
  <w:style w:type="paragraph" w:styleId="NormalWeb">
    <w:name w:val="Normal (Web)"/>
    <w:basedOn w:val="Normal"/>
    <w:uiPriority w:val="99"/>
    <w:semiHidden/>
    <w:unhideWhenUsed/>
    <w:rsid w:val="00CB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7AF"/>
    <w:rPr>
      <w:b/>
      <w:bCs/>
    </w:rPr>
  </w:style>
  <w:style w:type="character" w:styleId="Emphasis">
    <w:name w:val="Emphasis"/>
    <w:basedOn w:val="DefaultParagraphFont"/>
    <w:uiPriority w:val="20"/>
    <w:qFormat/>
    <w:rsid w:val="00CB77AF"/>
    <w:rPr>
      <w:i/>
      <w:iCs/>
    </w:rPr>
  </w:style>
  <w:style w:type="paragraph" w:styleId="Revision">
    <w:name w:val="Revision"/>
    <w:hidden/>
    <w:uiPriority w:val="99"/>
    <w:semiHidden/>
    <w:rsid w:val="000E60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3DED6-8C63-4744-8690-7B449C48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Aadhitya A</cp:lastModifiedBy>
  <cp:revision>6</cp:revision>
  <dcterms:created xsi:type="dcterms:W3CDTF">2020-03-31T10:28:00Z</dcterms:created>
  <dcterms:modified xsi:type="dcterms:W3CDTF">2020-07-27T07:50:00Z</dcterms:modified>
</cp:coreProperties>
</file>